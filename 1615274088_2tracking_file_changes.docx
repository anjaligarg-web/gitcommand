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2"/>
        <w:id w:val="-1999876959"/>
      </w:sdtPr>
      <w:sdtEndPr/>
      <w:sdtContent>
        <w:p w14:paraId="00000001" w14:textId="77777777" w:rsidR="00613B5F" w:rsidRPr="00D94F68" w:rsidRDefault="00AC24E4">
          <w:pPr>
            <w:pStyle w:val="LO-normal"/>
            <w:spacing w:after="160" w:line="259" w:lineRule="auto"/>
            <w:rPr>
              <w:rFonts w:ascii="Calibri" w:eastAsia="Calibri" w:hAnsi="Calibri" w:cs="Calibri"/>
              <w:sz w:val="72"/>
              <w:szCs w:val="72"/>
              <w:u w:val="single"/>
            </w:rPr>
          </w:pPr>
          <w:sdt>
            <w:sdtPr>
              <w:tag w:val="goog_rdk_0"/>
              <w:id w:val="-2094623045"/>
            </w:sdtPr>
            <w:sdtEndPr/>
            <w:sdtContent>
              <w:r w:rsidR="00B15D3C" w:rsidRPr="00D94F68">
                <w:rPr>
                  <w:rFonts w:ascii="Calibri" w:eastAsia="Calibri" w:hAnsi="Calibri" w:cs="Calibri"/>
                  <w:sz w:val="72"/>
                  <w:szCs w:val="72"/>
                  <w:u w:val="single"/>
                </w:rPr>
                <w:t>Lesson 3 Demo 2:</w:t>
              </w:r>
            </w:sdtContent>
          </w:sdt>
          <w:sdt>
            <w:sdtPr>
              <w:tag w:val="goog_rdk_1"/>
              <w:id w:val="-722206418"/>
            </w:sdtPr>
            <w:sdtEndPr/>
            <w:sdtContent>
              <w:r w:rsidR="00B15D3C" w:rsidRPr="00D94F68">
                <w:rPr>
                  <w:rFonts w:ascii="Calibri" w:eastAsia="Calibri" w:hAnsi="Calibri" w:cs="Calibri"/>
                  <w:sz w:val="72"/>
                  <w:szCs w:val="72"/>
                  <w:u w:val="single"/>
                </w:rPr>
                <w:t xml:space="preserve"> Tracking File Changes</w:t>
              </w:r>
            </w:sdtContent>
          </w:sdt>
        </w:p>
      </w:sdtContent>
    </w:sdt>
    <w:p w14:paraId="00000002" w14:textId="77777777" w:rsidR="00613B5F" w:rsidRDefault="00613B5F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00000004" w14:textId="6A9D805A" w:rsidR="00613B5F" w:rsidRDefault="00D94F68">
      <w:pPr>
        <w:pStyle w:val="LO-normal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</w:t>
      </w:r>
      <w:r w:rsidR="00B15D3C">
        <w:rPr>
          <w:rFonts w:ascii="Calibri" w:eastAsia="Calibri" w:hAnsi="Calibri" w:cs="Calibri"/>
          <w:sz w:val="24"/>
          <w:szCs w:val="24"/>
        </w:rPr>
        <w:t xml:space="preserve"> the changes in a file</w:t>
      </w:r>
    </w:p>
    <w:p w14:paraId="00000005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00000006" w14:textId="77777777" w:rsidR="00613B5F" w:rsidRDefault="00B15D3C">
      <w:pPr>
        <w:pStyle w:val="LO-normal"/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Updating a file from the repository</w:t>
      </w:r>
    </w:p>
    <w:p w14:paraId="00000007" w14:textId="77777777" w:rsidR="00613B5F" w:rsidRDefault="00B15D3C">
      <w:pPr>
        <w:pStyle w:val="LO-normal"/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Tracking the changes in the file</w:t>
      </w:r>
    </w:p>
    <w:p w14:paraId="00000008" w14:textId="77777777" w:rsidR="00613B5F" w:rsidRDefault="00B15D3C">
      <w:pPr>
        <w:pStyle w:val="LO-normal"/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file to the staging area</w:t>
      </w:r>
    </w:p>
    <w:p w14:paraId="00000009" w14:textId="77777777" w:rsidR="00613B5F" w:rsidRDefault="00B15D3C">
      <w:pPr>
        <w:pStyle w:val="LO-normal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Comparing git commits to track file changes</w:t>
      </w:r>
    </w:p>
    <w:p w14:paraId="0000000A" w14:textId="7E64635C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the </w:t>
      </w:r>
      <w:sdt>
        <w:sdtPr>
          <w:tag w:val="goog_rdk_4"/>
          <w:id w:val="-1679650501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first demo from the third lesson</w:t>
          </w:r>
        </w:sdtContent>
      </w:sdt>
      <w:r w:rsidR="0026310C">
        <w:rPr>
          <w:rFonts w:ascii="Calibri" w:eastAsia="Calibri" w:hAnsi="Calibri" w:cs="Calibri"/>
          <w:sz w:val="24"/>
          <w:szCs w:val="24"/>
        </w:rPr>
        <w:t xml:space="preserve"> </w:t>
      </w:r>
      <w:bookmarkStart w:id="0" w:name="_GoBack"/>
      <w:bookmarkEnd w:id="0"/>
      <w:r w:rsidR="0026310C">
        <w:rPr>
          <w:rFonts w:ascii="Calibri" w:eastAsia="Calibri" w:hAnsi="Calibri" w:cs="Calibri"/>
          <w:sz w:val="24"/>
          <w:szCs w:val="24"/>
        </w:rPr>
        <w:t xml:space="preserve">before you start </w:t>
      </w:r>
      <w:r>
        <w:rPr>
          <w:rFonts w:ascii="Calibri" w:eastAsia="Calibri" w:hAnsi="Calibri" w:cs="Calibri"/>
          <w:sz w:val="24"/>
          <w:szCs w:val="24"/>
        </w:rPr>
        <w:t>this demo.</w:t>
      </w:r>
    </w:p>
    <w:p w14:paraId="0000000B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>Updating a file from the repository</w:t>
      </w:r>
    </w:p>
    <w:p w14:paraId="0000000C" w14:textId="07CA4367" w:rsidR="00613B5F" w:rsidRDefault="00B15D3C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status of the repository that you have created and cloned in </w:t>
      </w:r>
      <w:sdt>
        <w:sdtPr>
          <w:tag w:val="goog_rdk_7"/>
          <w:id w:val="-1174495304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the first demo of the third lesson</w:t>
          </w:r>
        </w:sdtContent>
      </w:sdt>
      <w:sdt>
        <w:sdtPr>
          <w:tag w:val="goog_rdk_8"/>
          <w:id w:val="-999583570"/>
          <w:showingPlcHdr/>
        </w:sdtPr>
        <w:sdtEndPr/>
        <w:sdtContent>
          <w:r w:rsidR="00D94F68">
            <w:t xml:space="preserve">     </w:t>
          </w:r>
        </w:sdtContent>
      </w:sdt>
    </w:p>
    <w:p w14:paraId="0000000D" w14:textId="77777777" w:rsidR="00613B5F" w:rsidRDefault="00AC24E4">
      <w:pPr>
        <w:pStyle w:val="LO-normal"/>
        <w:spacing w:after="160" w:line="259" w:lineRule="auto"/>
        <w:ind w:left="720"/>
        <w:rPr>
          <w:b/>
        </w:rPr>
      </w:pPr>
      <w:sdt>
        <w:sdtPr>
          <w:tag w:val="goog_rdk_9"/>
          <w:id w:val="-966740206"/>
        </w:sdtPr>
        <w:sdtEndPr/>
        <w:sdtContent/>
      </w:sdt>
      <w:proofErr w:type="spellStart"/>
      <w:proofErr w:type="gramStart"/>
      <w:r w:rsidR="00B15D3C"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proofErr w:type="gramEnd"/>
      <w:r w:rsidR="00B15D3C">
        <w:rPr>
          <w:rFonts w:ascii="Calibri" w:eastAsia="Calibri" w:hAnsi="Calibri" w:cs="Calibri"/>
          <w:b/>
          <w:sz w:val="24"/>
          <w:szCs w:val="24"/>
        </w:rPr>
        <w:t xml:space="preserve"> status</w:t>
      </w:r>
    </w:p>
    <w:p w14:paraId="0000000E" w14:textId="77777777" w:rsidR="00613B5F" w:rsidRDefault="00B15D3C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a file from the local repository in</w:t>
      </w:r>
      <w:r>
        <w:rPr>
          <w:rFonts w:ascii="Calibri" w:eastAsia="Calibri" w:hAnsi="Calibri" w:cs="Calibri"/>
          <w:b/>
          <w:sz w:val="24"/>
          <w:szCs w:val="24"/>
        </w:rPr>
        <w:t xml:space="preserve"> vi editor</w:t>
      </w:r>
      <w:sdt>
        <w:sdtPr>
          <w:tag w:val="goog_rdk_10"/>
          <w:id w:val="23837778"/>
        </w:sdtPr>
        <w:sdtEndPr/>
        <w:sdtContent>
          <w:ins w:id="1" w:author="Shishani Pal" w:date="2021-02-25T09:02:00Z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</w:t>
            </w:r>
          </w:ins>
        </w:sdtContent>
      </w:sdt>
      <w:r>
        <w:rPr>
          <w:rFonts w:ascii="Calibri" w:eastAsia="Calibri" w:hAnsi="Calibri" w:cs="Calibri"/>
          <w:sz w:val="24"/>
          <w:szCs w:val="24"/>
        </w:rPr>
        <w:t xml:space="preserve"> and make some changes in the file</w:t>
      </w:r>
    </w:p>
    <w:p w14:paraId="0000000F" w14:textId="77777777" w:rsidR="00613B5F" w:rsidRDefault="00AC24E4">
      <w:pPr>
        <w:pStyle w:val="LO-normal"/>
        <w:spacing w:after="160" w:line="259" w:lineRule="auto"/>
        <w:ind w:left="720"/>
        <w:rPr>
          <w:b/>
        </w:rPr>
      </w:pPr>
      <w:sdt>
        <w:sdtPr>
          <w:tag w:val="goog_rdk_11"/>
          <w:id w:val="66855743"/>
        </w:sdtPr>
        <w:sdtEndPr/>
        <w:sdtContent/>
      </w:sdt>
      <w:proofErr w:type="gramStart"/>
      <w:r w:rsidR="00B15D3C">
        <w:rPr>
          <w:rFonts w:ascii="Calibri" w:eastAsia="Calibri" w:hAnsi="Calibri" w:cs="Calibri"/>
          <w:b/>
          <w:sz w:val="24"/>
          <w:szCs w:val="24"/>
        </w:rPr>
        <w:t>vi</w:t>
      </w:r>
      <w:proofErr w:type="gramEnd"/>
      <w:r w:rsidR="00B15D3C">
        <w:rPr>
          <w:rFonts w:ascii="Calibri" w:eastAsia="Calibri" w:hAnsi="Calibri" w:cs="Calibri"/>
          <w:b/>
          <w:sz w:val="24"/>
          <w:szCs w:val="24"/>
        </w:rPr>
        <w:t xml:space="preserve"> demo.txt</w:t>
      </w:r>
    </w:p>
    <w:p w14:paraId="00000010" w14:textId="77777777" w:rsidR="00613B5F" w:rsidRDefault="00B15D3C">
      <w:pPr>
        <w:pStyle w:val="LO-normal"/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404282BC" wp14:editId="529E4AA0">
            <wp:extent cx="5943600" cy="9906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613B5F" w:rsidRDefault="00613B5F">
      <w:pPr>
        <w:pStyle w:val="LO-normal"/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613B5F" w:rsidRDefault="00B15D3C">
      <w:pPr>
        <w:pStyle w:val="LO-normal"/>
        <w:widowControl w:val="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some sample content in the file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>, for instance:</w:t>
      </w:r>
    </w:p>
    <w:p w14:paraId="00000013" w14:textId="77777777" w:rsidR="00613B5F" w:rsidRDefault="00B15D3C">
      <w:pPr>
        <w:pStyle w:val="LO-normal"/>
        <w:widowControl w:val="0"/>
        <w:spacing w:after="160" w:line="259" w:lineRule="auto"/>
        <w:ind w:left="108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This is a Demo.txt file</w:t>
      </w:r>
    </w:p>
    <w:p w14:paraId="00000014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DA1BE49" wp14:editId="610DA80C">
            <wp:extent cx="5943600" cy="151447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54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5" w14:textId="77777777" w:rsidR="00613B5F" w:rsidRDefault="00613B5F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613B5F" w:rsidRDefault="00B15D3C">
      <w:pPr>
        <w:pStyle w:val="LO-normal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Save the file</w:t>
      </w:r>
      <w:sdt>
        <w:sdtPr>
          <w:tag w:val="goog_rdk_12"/>
          <w:id w:val="1995291835"/>
        </w:sdtPr>
        <w:sdtEndPr/>
        <w:sdtContent>
          <w:ins w:id="2" w:author="Shishani Pal" w:date="2021-02-25T09:02:00Z"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ins>
        </w:sdtContent>
      </w:sdt>
      <w:r>
        <w:rPr>
          <w:rFonts w:ascii="Calibri" w:eastAsia="Calibri" w:hAnsi="Calibri" w:cs="Calibri"/>
          <w:sz w:val="24"/>
          <w:szCs w:val="24"/>
        </w:rPr>
        <w:t xml:space="preserve"> and exit by pressing </w:t>
      </w:r>
      <w:r>
        <w:rPr>
          <w:rFonts w:ascii="Calibri" w:eastAsia="Calibri" w:hAnsi="Calibri" w:cs="Calibri"/>
          <w:b/>
          <w:sz w:val="24"/>
          <w:szCs w:val="24"/>
        </w:rPr>
        <w:t xml:space="preserve">esc </w:t>
      </w:r>
      <w:r>
        <w:rPr>
          <w:rFonts w:ascii="Calibri" w:eastAsia="Calibri" w:hAnsi="Calibri" w:cs="Calibri"/>
          <w:sz w:val="24"/>
          <w:szCs w:val="24"/>
        </w:rPr>
        <w:t xml:space="preserve">key and </w:t>
      </w:r>
      <w:r>
        <w:rPr>
          <w:rFonts w:ascii="Calibri" w:eastAsia="Calibri" w:hAnsi="Calibri" w:cs="Calibri"/>
          <w:b/>
          <w:sz w:val="24"/>
          <w:szCs w:val="24"/>
        </w:rPr>
        <w:t xml:space="preserve">shift+: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</w:p>
    <w:p w14:paraId="00000017" w14:textId="77777777" w:rsidR="00613B5F" w:rsidRDefault="00B15D3C">
      <w:pPr>
        <w:pStyle w:val="LO-normal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status of the repository again</w:t>
      </w:r>
    </w:p>
    <w:p w14:paraId="00000018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00000019" w14:textId="77777777" w:rsidR="00613B5F" w:rsidRDefault="00B15D3C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63F4B0AB" wp14:editId="3D2A87EF">
            <wp:extent cx="5943600" cy="17907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613B5F" w:rsidRDefault="00613B5F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B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Tracking the changes in the file</w:t>
      </w:r>
    </w:p>
    <w:p w14:paraId="0000001C" w14:textId="77777777" w:rsidR="00613B5F" w:rsidRDefault="00B15D3C">
      <w:pPr>
        <w:pStyle w:val="LO-normal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compare the file in the working directory with its last staging area:</w:t>
      </w:r>
    </w:p>
    <w:p w14:paraId="0000001D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diff demo.txt</w:t>
      </w:r>
    </w:p>
    <w:p w14:paraId="0000001E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3ADA050" wp14:editId="56EBD149">
            <wp:extent cx="5695950" cy="151447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b/>
          <w:sz w:val="24"/>
          <w:szCs w:val="24"/>
        </w:rPr>
        <w:t xml:space="preserve">+ </w:t>
      </w:r>
      <w:r>
        <w:rPr>
          <w:rFonts w:ascii="Calibri" w:eastAsia="Calibri" w:hAnsi="Calibri" w:cs="Calibri"/>
          <w:sz w:val="24"/>
          <w:szCs w:val="24"/>
        </w:rPr>
        <w:t>statement is showing the change</w:t>
      </w:r>
      <w:sdt>
        <w:sdtPr>
          <w:tag w:val="goog_rdk_13"/>
          <w:id w:val="-986627083"/>
        </w:sdtPr>
        <w:sdtEndPr/>
        <w:sdtContent>
          <w:ins w:id="3" w:author="Shishani Pal" w:date="2021-02-25T09:03:00Z"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ins>
        </w:sdtContent>
      </w:sdt>
      <w:r>
        <w:rPr>
          <w:rFonts w:ascii="Calibri" w:eastAsia="Calibri" w:hAnsi="Calibri" w:cs="Calibri"/>
          <w:sz w:val="24"/>
          <w:szCs w:val="24"/>
        </w:rPr>
        <w:t xml:space="preserve"> in the file.</w:t>
      </w:r>
    </w:p>
    <w:p w14:paraId="00000020" w14:textId="77777777" w:rsidR="00613B5F" w:rsidRDefault="00613B5F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>Adding the file to the staging area</w:t>
      </w:r>
    </w:p>
    <w:p w14:paraId="00000022" w14:textId="77777777" w:rsidR="00613B5F" w:rsidRDefault="00B15D3C">
      <w:pPr>
        <w:pStyle w:val="LO-normal"/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add</w:t>
      </w:r>
      <w:r>
        <w:rPr>
          <w:rFonts w:ascii="Calibri" w:eastAsia="Calibri" w:hAnsi="Calibri" w:cs="Calibri"/>
          <w:sz w:val="24"/>
          <w:szCs w:val="24"/>
        </w:rPr>
        <w:t xml:space="preserve"> command to add the file to the staging area</w:t>
      </w:r>
    </w:p>
    <w:p w14:paraId="00000023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demo.txt</w:t>
      </w:r>
    </w:p>
    <w:p w14:paraId="00000024" w14:textId="77777777" w:rsidR="00613B5F" w:rsidRDefault="00B15D3C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git diff </w:t>
      </w:r>
      <w:r>
        <w:rPr>
          <w:rFonts w:ascii="Calibri" w:eastAsia="Calibri" w:hAnsi="Calibri" w:cs="Calibri"/>
          <w:sz w:val="24"/>
          <w:szCs w:val="24"/>
        </w:rPr>
        <w:t>command to track any changes</w:t>
      </w:r>
    </w:p>
    <w:p w14:paraId="00000025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diff demo.txt</w:t>
      </w:r>
    </w:p>
    <w:p w14:paraId="00000026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2FC8CE83" wp14:editId="45A74E22">
            <wp:extent cx="5943600" cy="571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613B5F" w:rsidRDefault="00613B5F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00000028" w14:textId="77777777" w:rsidR="00613B5F" w:rsidRDefault="00B15D3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</w:t>
      </w:r>
      <w:r>
        <w:rPr>
          <w:rFonts w:ascii="Calibri" w:eastAsia="Calibri" w:hAnsi="Calibri" w:cs="Calibri"/>
          <w:sz w:val="24"/>
          <w:szCs w:val="24"/>
        </w:rPr>
        <w:t>Comparing git commits to track file changes</w:t>
      </w:r>
    </w:p>
    <w:p w14:paraId="00000029" w14:textId="77777777" w:rsidR="00613B5F" w:rsidRDefault="00B15D3C">
      <w:pPr>
        <w:pStyle w:val="LO-normal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check the recent log of commits with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flag</w:t>
      </w:r>
    </w:p>
    <w:p w14:paraId="0000002A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0000002B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E6D4053" wp14:editId="00497F0E">
            <wp:extent cx="5943600" cy="12573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613B5F" w:rsidRDefault="00B15D3C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4" w:name="_heading=h.cg94544zx1v3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 xml:space="preserve">git commit </w:t>
      </w:r>
      <w:r>
        <w:rPr>
          <w:rFonts w:ascii="Calibri" w:eastAsia="Calibri" w:hAnsi="Calibri" w:cs="Calibri"/>
          <w:sz w:val="24"/>
          <w:szCs w:val="24"/>
        </w:rPr>
        <w:t>command to commit the changes from the staged area</w:t>
      </w:r>
    </w:p>
    <w:p w14:paraId="0000002D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bookmarkStart w:id="5" w:name="_heading=h.kzwbfw1apb31" w:colFirst="0" w:colLast="0"/>
      <w:bookmarkEnd w:id="5"/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"Fourth commit: Modified the txt file"</w:t>
      </w:r>
    </w:p>
    <w:p w14:paraId="0000002E" w14:textId="77777777" w:rsidR="00613B5F" w:rsidRDefault="00B15D3C">
      <w:pPr>
        <w:pStyle w:val="LO-normal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6" w:name="_heading=h.hdjlw1mlsq0k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push</w:t>
      </w:r>
      <w:r>
        <w:rPr>
          <w:rFonts w:ascii="Calibri" w:eastAsia="Calibri" w:hAnsi="Calibri" w:cs="Calibri"/>
          <w:sz w:val="24"/>
          <w:szCs w:val="24"/>
        </w:rPr>
        <w:t xml:space="preserve"> command to push the file to the main</w:t>
      </w:r>
      <w:sdt>
        <w:sdtPr>
          <w:tag w:val="goog_rdk_14"/>
          <w:id w:val="1545411429"/>
        </w:sdtPr>
        <w:sdtEndPr/>
        <w:sdtContent>
          <w:ins w:id="7" w:author="Shishani Pal" w:date="2021-02-25T09:03:00Z"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</w:ins>
        </w:sdtContent>
      </w:sdt>
      <w:sdt>
        <w:sdtPr>
          <w:tag w:val="goog_rdk_15"/>
          <w:id w:val="1011725954"/>
        </w:sdtPr>
        <w:sdtEndPr/>
        <w:sdtContent>
          <w:del w:id="8" w:author="Shishani Pal" w:date="2021-02-25T09:03:00Z">
            <w:r>
              <w:rPr>
                <w:rFonts w:ascii="Calibri" w:eastAsia="Calibri" w:hAnsi="Calibri" w:cs="Calibri"/>
                <w:sz w:val="24"/>
                <w:szCs w:val="24"/>
              </w:rPr>
              <w:delText>/</w:delText>
            </w:r>
          </w:del>
        </w:sdtContent>
      </w:sdt>
      <w:r>
        <w:rPr>
          <w:rFonts w:ascii="Calibri" w:eastAsia="Calibri" w:hAnsi="Calibri" w:cs="Calibri"/>
          <w:sz w:val="24"/>
          <w:szCs w:val="24"/>
        </w:rPr>
        <w:t>master branch depending on your repository structure</w:t>
      </w:r>
    </w:p>
    <w:p w14:paraId="0000002F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bookmarkStart w:id="9" w:name="_heading=h.i9o4rnsx0ap9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 xml:space="preserve">git push -u origin master </w:t>
      </w:r>
      <w:r>
        <w:rPr>
          <w:rFonts w:ascii="Calibri" w:eastAsia="Calibri" w:hAnsi="Calibri" w:cs="Calibri"/>
          <w:b/>
          <w:sz w:val="24"/>
          <w:szCs w:val="24"/>
        </w:rPr>
        <w:br/>
        <w:t xml:space="preserve">         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b/>
          <w:sz w:val="24"/>
          <w:szCs w:val="24"/>
        </w:rPr>
        <w:br/>
        <w:t xml:space="preserve"> git push -u origin main</w:t>
      </w:r>
    </w:p>
    <w:p w14:paraId="00000030" w14:textId="77777777" w:rsidR="00613B5F" w:rsidRDefault="00B15D3C">
      <w:pPr>
        <w:pStyle w:val="LO-normal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0" w:name="_heading=h.u29t6vi078i4" w:colFirst="0" w:colLast="0"/>
      <w:bookmarkEnd w:id="10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log</w:t>
      </w:r>
      <w:r>
        <w:rPr>
          <w:rFonts w:ascii="Calibri" w:eastAsia="Calibri" w:hAnsi="Calibri" w:cs="Calibri"/>
          <w:sz w:val="24"/>
          <w:szCs w:val="24"/>
        </w:rPr>
        <w:t xml:space="preserve"> command again to see the latest commit</w:t>
      </w:r>
    </w:p>
    <w:p w14:paraId="00000031" w14:textId="77777777" w:rsidR="00613B5F" w:rsidRDefault="00B15D3C">
      <w:pPr>
        <w:pStyle w:val="LO-normal"/>
        <w:spacing w:after="160" w:line="259" w:lineRule="auto"/>
        <w:ind w:left="720"/>
        <w:rPr>
          <w:b/>
        </w:rPr>
      </w:pPr>
      <w:bookmarkStart w:id="11" w:name="_heading=h.f84i803khel0" w:colFirst="0" w:colLast="0"/>
      <w:bookmarkEnd w:id="1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00000032" w14:textId="77777777" w:rsidR="00613B5F" w:rsidRDefault="00B15D3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12" w:name="_heading=h.30j0zll" w:colFirst="0" w:colLast="0"/>
      <w:bookmarkEnd w:id="12"/>
      <w:r>
        <w:rPr>
          <w:noProof/>
          <w:lang w:val="en-IN" w:eastAsia="en-IN" w:bidi="ar-SA"/>
        </w:rPr>
        <w:drawing>
          <wp:inline distT="0" distB="0" distL="0" distR="0" wp14:anchorId="1E9BF9D4" wp14:editId="60CC0744">
            <wp:extent cx="5943600" cy="12954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3B5F">
      <w:headerReference w:type="default" r:id="rId16"/>
      <w:footerReference w:type="default" r:id="rId17"/>
      <w:pgSz w:w="12240" w:h="15840"/>
      <w:pgMar w:top="2430" w:right="1440" w:bottom="180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35" w15:done="0"/>
  <w15:commentEx w15:paraId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35" w16cid:durableId="23E2428D"/>
  <w16cid:commentId w16cid:paraId="00000036" w16cid:durableId="23E2428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16318" w14:textId="77777777" w:rsidR="00AC24E4" w:rsidRDefault="00AC24E4">
      <w:pPr>
        <w:spacing w:line="240" w:lineRule="auto"/>
      </w:pPr>
      <w:r>
        <w:separator/>
      </w:r>
    </w:p>
  </w:endnote>
  <w:endnote w:type="continuationSeparator" w:id="0">
    <w:p w14:paraId="3151DEC3" w14:textId="77777777" w:rsidR="00AC24E4" w:rsidRDefault="00AC2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4" w14:textId="77777777" w:rsidR="00613B5F" w:rsidRDefault="00B15D3C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529505F2" wp14:editId="3A11EC5B">
          <wp:extent cx="12299950" cy="79375"/>
          <wp:effectExtent l="0" t="0" r="0" b="0"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08B25" w14:textId="77777777" w:rsidR="00AC24E4" w:rsidRDefault="00AC24E4">
      <w:pPr>
        <w:spacing w:line="240" w:lineRule="auto"/>
      </w:pPr>
      <w:r>
        <w:separator/>
      </w:r>
    </w:p>
  </w:footnote>
  <w:footnote w:type="continuationSeparator" w:id="0">
    <w:p w14:paraId="0C876025" w14:textId="77777777" w:rsidR="00AC24E4" w:rsidRDefault="00AC2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3" w14:textId="5338AC9A" w:rsidR="00613B5F" w:rsidRDefault="00B15D3C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55E87FD2" wp14:editId="537C726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683EC950" wp14:editId="4BBDFCB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8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35A5"/>
    <w:multiLevelType w:val="multilevel"/>
    <w:tmpl w:val="54547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B41589"/>
    <w:multiLevelType w:val="multilevel"/>
    <w:tmpl w:val="CE52B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1A3C74"/>
    <w:multiLevelType w:val="multilevel"/>
    <w:tmpl w:val="D080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A885578"/>
    <w:multiLevelType w:val="multilevel"/>
    <w:tmpl w:val="570E3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1E5FDF"/>
    <w:multiLevelType w:val="multilevel"/>
    <w:tmpl w:val="50CE8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4FB2265"/>
    <w:multiLevelType w:val="multilevel"/>
    <w:tmpl w:val="6AACB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1A2085E"/>
    <w:multiLevelType w:val="multilevel"/>
    <w:tmpl w:val="7DFA8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7527F1D"/>
    <w:multiLevelType w:val="multilevel"/>
    <w:tmpl w:val="9A7869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2D51918"/>
    <w:multiLevelType w:val="multilevel"/>
    <w:tmpl w:val="A3240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543521C"/>
    <w:multiLevelType w:val="multilevel"/>
    <w:tmpl w:val="6C2AF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FED7E38"/>
    <w:multiLevelType w:val="multilevel"/>
    <w:tmpl w:val="F8E62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5F"/>
    <w:rsid w:val="0026310C"/>
    <w:rsid w:val="005D1986"/>
    <w:rsid w:val="00613B5F"/>
    <w:rsid w:val="00AC24E4"/>
    <w:rsid w:val="00B15D3C"/>
    <w:rsid w:val="00B35C8A"/>
    <w:rsid w:val="00D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6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68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6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68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SnG87L2OQrywyYllGMoO1lBoQ==">AMUW2mUixQWlOlW7g/p7V+UwkbqrNaECespcsHdT3YGo6dgGOjsMpOkTrxudYMfY6r54BYeh/wfClka+lez+08CPR/Shdix/dIfKqiR2/r7GEjVxygfovR9h5tE9npViNUCZxpFFaeX9SgsJDfR65U5VRLaY9EVQbPsbSlbJYXS6c9d34wLr6UlDH0YfkoVwKSE9XZvnz1SHuOeytkhxY6yIW9+/Dg5dar3rcLtqVbZzOP2jhs9RzWU017NzaqzcrYC9hcR6aav+ipWAMEUxEqDtY/A9uDu1CFSIIvX+CbkFptuMWU9gQ2bNFiNpLReuYR4firhcX8bDlKz1p0Pb7qydVS3b8NJx0+nanj4MdaTRS75gtApPDhW5dzRvMyHO0t/Hyd7TYyPUMoZ44VG7DP+/L0qDjw3j82nflWeoo/cl9d88nRJ11CkMtm0fjvridGj9Dj/HBlBvND4dMapTzARygVE2XvEP83imxlruuuMM0FKegM95KiEy7mM1tCVgdQeWFCYEOYYOplP0cU/PTW9/7nURZ5LsVQSjcJrVbpzQ76a9kYSYvxOMMZe81mFSBLvqv5Bst75gc9ulcuNE09wJxGGa0ZDA3jSXOeWCqlsTNXQmoW0skGJmVKEYKJaqE+nTqV54QJsjN2wum2MgERY+CjFjAuxAndc7h9OibWIbGv+zSukRTwPcSJ6JPXIagmaeDmutkGDogm0o5yuFYi4Um1DDKs8uf7yNT5Szb01dSfFdm8XI2G2gN3UqTs1+X4lSjdB/MAGkBrhpt85a0dKZ1DAlq7Az9At0YxmFBFKkeoJjl3fKvMPNs1Gku/Ij1yYkhoDRJUVosvczlMrb9vYtYbaGzLgiGGEYb/Yu16JNURjbPFm6Gid7/uR2p1aPprzC7iMSJ+JprWACQRhtLqUbm1tyF9PcB10CRSm4F13GLqJilnTikXYDKRvh05bR5qN2ybcIJ/TyiQ14ojGzrKQTNTnn4Mx1iQMhx8m1de/64XqmqnZllTMdmYbpE+oQHabKAyRKsoR2FFsPHvdrbnBsp5pLVzcBU3LLqNb+RGzdrTpzeXO4UCltLdnDGRQIz7XLmo9SXeYCk9UDEpEzIbGiFbfrYCKbSse6vIO19bmNzR56z6OrW3iPZLUmiMFo37LUNcMRCa8D+IX0+6DUKF6FGqQF9O8ZALINDEMJDaxN2dO1zEpBsELxLRcrr9ht/an7tw2lKLPzJ2+RoLB4kjEUSeGB9YWudKH24bnRHlcQ3wdgoC4Uj+hbE2jFF2RT3pDBitN0HQCYJdQHMfS83fHX7nWHi+ZopfXjJDEjOZqYZXaWZpRTGnTCX90TEJFngcgXI/YPI7Z5eHbPjIrYpEV6jy8ILCzupUosJu7LKUAv1MSgMrGiZwnzp8xgqyZ5rTY2mu+xZdnrHvakA2tt84Du08nUopJFq+R0Hw2V7BylGqodbtwS3hXph6eixoyiYOa4IJ1iqJ2FhzChPAMoPI7MMhoCbBpc7VuDKptklowOlU1MYyimgg6PJO5Q7xMz8m0UO2Uu64s3BukZWfOS0yoU4mL+oZaFlKfXU5Rw5k1qZm9fQKPQnw/k9hOEw6UYD+DsqcRFz1uUmJW2LjBERtM3UEbG6zS+PvQ+pBpIAAy/HXw8uUgYB2Bf9dCpj2oe71PtPvM8e4cTbm2sJ8OumJSxbIzFt5991Czf2OqcLsY5EW+r3YpDCWgn8kzLomg92t/pbgWRteoFRVDqE5ksRzQVfmY+CnXf8b+eyIES522N3fC8fDeKC+HWbbCgCyuwV1a4eko99RSEnfeGWM/U8mATosprIIbXHy+uh+w31mleLFDpP6R08489iOChNbNLczq0E0qhnW26VwLAN/ShaIMRLL39BKZ+CSMOLLJ4h6suiXfsFdJRKqb8PZ1HAVeENoivhw9x3JDeimj86TvFg7/5Z8tDuJcBRzVC1Bp0e6GadZonvc2Ro5DMQkppt/vf6w1rWJsW6ENPMEwE9SQiVlDw6DaFI0XKKh6WvxbBvEcKGK9LQTs0U+AyAD5XdY2ZYTAqbBbL9mBIb7vHEH3DsjBxRj25qx3J7QArtQ9Q8pZHkJoea5/AMXJgwiELPiWjhI/xXZfI9yl3B8q+s8STgFU85dAfmPj3/oEvZCShOA1vv68NLerzF9Vjl9WnXWxbVzvHLudnZY4umLbKAFH4f/LjWDHM89Mm6tuRLI3UbuFtzqLBgFQKhrK5+5kjVjanT0X0v1XxiuLSa/InOskBUDYGXnepyVkc125qTP9VHsVPWtkr1tRS1/n3n8wkRblNecTaVVqJvQRqv9goVlylPObI+7b3k5N0A2VyRZbuAOrr7HQUXE+BwJnPwM4zsiH4D9ewS/PYamBNhSUBVZnhBxvWeQ8Ve5vvHjGy0nES+V8ihscK5Dr1hzCwYmsXFcyu14IfczaD5fuMbUjwkeDQkI3iQ+y15J5S0M2UJYq/aK/QUT40GBr27278gZOhuV7k19C91hvAAu2MESC3EHaPYxicvPaOTYZOndgspbyFXeAhVJRJ0YA1ZuGKZtr/LmulmQ3rxZGAcER8KC8Bzu+Iy+gz+IfAbxP4TVMoIAL9lyNnLZl9WbdtSd+YcJBva4NtQfbrhYBdO8HqNUuWcBDehT6dAXvP3zqNdT6e6ZJYMRgF8NjRKqASrmKPKTGdl7Qu61Y5G/5O+ivI7lU8nZEFoFgvFm+EfGpC4I6FebbBqHaHXxgCfKlbj4uw7tiKsbKIRs/SF6zGW1RbcMYhnFfmXUI+R9SAlNKfhKvKAFjMHKjx3g4rLq5LtJOak5lUf/ve8z0XXfs2xdPST82ONokuDlW2PlgYTOWjKbSF/i1cr61Dkzgadjq+DNU2grcmoagMFiGTscIOGEZm/irmI6MVMWI/NOmEsLNH/7jNy7l74n5/4E8InwlrHOrin8ECR7O+XmAVJnKHpQZYOJNapvS7PuL1g8Kl8dwB9kMw5UZiynBIt2cO5reV4BMLKmIn60WkWbpUJtQAlUGEfG8fBFDPlXDhjjKtt9zmYDcyDQ7nJaYS8svLcs9J31V9P3E5zJEMMhAVXyTy33TDhTWrH7xnAo/duXm6F+N+azMBwbLNQBSUZiU20jOzMF4bsE6c5C5OoMxMFKullYhnFUTnv++v3q5SHIfe7XKBWBMm7efoPcLK0w1V9E4ugidbrc6dpf9Xtno2D+vO/jmCoPeOu7Fcl/FI2DI7bZkIAH6i7lPZ/DeUWgcYs1EkwKt3hajAkYbGqKmN2Nk6eQPN5xe3L8Fk0owyoTu5XeQpqbUxJ/RdTFQXS+XTcgyzqLNhYQpnMl/+YsAIE29oLiAcXzEFtlxjMg3tE+JVGhbwJgV37yxSIlSElXOBaNxVBZ2m1yfavO+XTRCH+rBQETaxbs8W4Z6bXNKc9QXeXnBUK0D1WAVw8+SIfLnxtK+GW2JjBWwq7lZMGDMwAmNoX1OyeXGl+7QVLzI5S2gTzBSd0CRTqXVDJVwWV2mucDycoRSZQUTh8Eaf3p8ChN7nebjvnDWIdu1+Mnxjg3fRRoZy1Ip1G60uDZEaMhVwXKVTo/8KbEp9l9Gs0MfkJuKuEoPo7Wc5Y0Gp5uZPNjnoonCiXNES10hJVPQojMx1UiBfhtgHd+KrLYT5cowBIj8olZ7sWsB8reeWvYUDfbhsWsHbmvKslL/QMez+BpsZ20LaoKMOHEoqDr3quXmD1eEoxL+w2tou06LBTPOnlv4r+UfPPD3vo4293s455I5PA2rXoOTwJfS78qCYhV5xc1LzPXfiCeQpuz4crqVifsEqVXGli2D5SBo+JnvFKA9IdOa6Pv5Q4Psg4oG+Sy/AGFzbBuagDH1cQTekJFhFb/wi1iFlPlIftNVSeaja9YGSVW6U5w/+NYEyD+RrWa8K3pcQv2BAs2LuJ+cXUkTj9yxUghckkklmbPIPJi0yVnVxuN0oHZfTVI8eYBoK4PmDM6moWlecazzGUyMZMI2HJwd7VuGR+ci3UrHwALXzruVUUvm0LFdP3WDveVZ0lIA4V0ptLmZ/8AkctTCptJg3FTDTYuMjppGYILoC37TpP94zcxVtHjKZxNCqOkCWj65+L62Lubl0C4Pnobsmb422haraUunI6b/hwbilubxvl7kWrHW9w2PyI/HP5O4ddfS1+Wcn+DYEpAuBV0R0lUKBIaNtCAcx5AzIJZL9PxZ04I1naerFO4EmFYKHC08idg8ebw/lZA3xYzPLGjAuf7jKiC+MJEgfABJVF42IT1cm8jtS0S+g3+ckII2Qns3nCp5N9qSxdctnchGtAVGrxn1GiQEsS9TTwUyTaVXlAaKP9eHSbowcrtwOQeg9ueuC5ppggZwEYfaPDc+c6Ur4aAxoli/W7B5WJ7uY+dR1cpHAyd4kQrnRSrrGv8GPMV2YQmQmtOoHpbEdtwDuDZt8eV7bdLaPGv+S4BQ0gQTCkpjdpEq0kOqUMvbe89fQlXBcmJdcDZxoxM9jedW+2dNQtDTkthPAoqfEMhVchbbJuEZ/VNhNLVLBRkiPPweYEzCCxi1gxJoIQuaARNuAJBioDg4O/Br3uBX7qwoUcgx5f0kk7T3w8gssD2Wue5yQc1eZOO2slvtFP6J+TU7JJlrreQfAJC+8AeIkiErMrMNLqquS/Gx4KoNFofKJUiOMWv+bp8i8phv8Qhgn/rQp5cjYVXsWeBxrBdR1eY8I03Imcg96YMLoKXl2Z3NAWho5hLVLiRP/PtMkFDOiQKeTj3Zi48OQ8vzQMNTU5uVlrWP75TnqJ/ptpJRxHc3vEbaSTaQg7JTHm9XHbjsAvcIcmmIBEt3wJ1f5OYnonksPQEtiQAT+x/L7moncIndQT61iMw2UobiZhklq4rQIA7VKRPxLAxOBv5NIoEEDhDWI7bm2YEJ7gYxuiHlUN/STib5UhJhEzFVWtBASVrGAmLuDBGA2dUYXxrC7GiSbYcxJaC94yvSkOZs2C/WA7UUbF5R/mXRSCulFfnTKrcjIqmXXyH9JaNHDbjx5+2x4shzDc0XxBeVMRTM3gpLEr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4</cp:revision>
  <dcterms:created xsi:type="dcterms:W3CDTF">2020-06-09T05:25:00Z</dcterms:created>
  <dcterms:modified xsi:type="dcterms:W3CDTF">2021-03-09T07:16:00Z</dcterms:modified>
</cp:coreProperties>
</file>