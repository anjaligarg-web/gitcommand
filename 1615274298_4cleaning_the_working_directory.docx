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3"/>
        <w:id w:val="-1605564188"/>
      </w:sdtPr>
      <w:sdtEndPr/>
      <w:sdtContent>
        <w:p w14:paraId="41999FC0" w14:textId="77777777" w:rsidR="001A081F" w:rsidRPr="003F3191" w:rsidRDefault="001A29D1">
          <w:pPr>
            <w:pStyle w:val="LO-normal"/>
            <w:spacing w:after="160" w:line="240" w:lineRule="auto"/>
            <w:rPr>
              <w:rFonts w:ascii="Calibri" w:eastAsia="Calibri" w:hAnsi="Calibri" w:cs="Calibri"/>
              <w:sz w:val="24"/>
              <w:szCs w:val="24"/>
              <w:u w:val="single"/>
            </w:rPr>
          </w:pPr>
          <w:sdt>
            <w:sdtPr>
              <w:tag w:val="goog_rdk_0"/>
              <w:id w:val="1348591094"/>
            </w:sdtPr>
            <w:sdtEndPr/>
            <w:sdtContent>
              <w:r w:rsidR="006306D3" w:rsidRPr="003F3191">
                <w:rPr>
                  <w:rFonts w:ascii="Calibri" w:eastAsia="Calibri" w:hAnsi="Calibri" w:cs="Calibri"/>
                  <w:sz w:val="72"/>
                  <w:szCs w:val="72"/>
                  <w:u w:val="single"/>
                </w:rPr>
                <w:t>Lesson 3 Demo 4:</w:t>
              </w:r>
            </w:sdtContent>
          </w:sdt>
          <w:sdt>
            <w:sdtPr>
              <w:tag w:val="goog_rdk_1"/>
              <w:id w:val="-1935046582"/>
            </w:sdtPr>
            <w:sdtEndPr/>
            <w:sdtContent>
              <w:r w:rsidR="006306D3" w:rsidRPr="003F3191">
                <w:rPr>
                  <w:rFonts w:ascii="Calibri" w:eastAsia="Calibri" w:hAnsi="Calibri" w:cs="Calibri"/>
                  <w:sz w:val="72"/>
                  <w:szCs w:val="72"/>
                  <w:u w:val="single"/>
                </w:rPr>
                <w:t xml:space="preserve"> Cleaning the Working Directory</w:t>
              </w:r>
            </w:sdtContent>
          </w:sdt>
          <w:sdt>
            <w:sdtPr>
              <w:tag w:val="goog_rdk_2"/>
              <w:id w:val="-900288984"/>
            </w:sdtPr>
            <w:sdtEndPr/>
            <w:sdtContent/>
          </w:sdt>
        </w:p>
      </w:sdtContent>
    </w:sdt>
    <w:p w14:paraId="3D92545A" w14:textId="77777777" w:rsidR="001A081F" w:rsidRDefault="001A081F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1BAE51A" w14:textId="77777777" w:rsidR="001A081F" w:rsidRDefault="006306D3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69F3D934" w14:textId="77777777" w:rsidR="001A081F" w:rsidRDefault="006306D3">
      <w:pPr>
        <w:pStyle w:val="LO-normal"/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Clean the working directory</w:t>
      </w:r>
    </w:p>
    <w:p w14:paraId="4AE09A06" w14:textId="77777777" w:rsidR="001A081F" w:rsidRDefault="006306D3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one subsection, namely:</w:t>
      </w:r>
    </w:p>
    <w:p w14:paraId="2581B4DE" w14:textId="77777777" w:rsidR="001A081F" w:rsidRDefault="006306D3">
      <w:pPr>
        <w:pStyle w:val="LO-normal"/>
        <w:numPr>
          <w:ilvl w:val="0"/>
          <w:numId w:val="3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Cleaning the working directory</w:t>
      </w:r>
    </w:p>
    <w:p w14:paraId="7C047692" w14:textId="77777777" w:rsidR="001A081F" w:rsidRDefault="001A081F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245BBA5" w14:textId="33A7FFBD" w:rsidR="001A081F" w:rsidRDefault="006306D3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 xml:space="preserve">: Make sure you have successfully completed </w:t>
      </w:r>
      <w:sdt>
        <w:sdtPr>
          <w:tag w:val="goog_rdk_4"/>
          <w:id w:val="1345669506"/>
        </w:sdtPr>
        <w:sdtEndPr/>
        <w:sdtContent>
          <w:r>
            <w:rPr>
              <w:rFonts w:ascii="Calibri" w:eastAsia="Calibri" w:hAnsi="Calibri" w:cs="Calibri"/>
              <w:sz w:val="24"/>
              <w:szCs w:val="24"/>
            </w:rPr>
            <w:t>the third demo from the third lesson</w:t>
          </w:r>
        </w:sdtContent>
      </w:sdt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>before you begin this</w:t>
      </w:r>
      <w:sdt>
        <w:sdtPr>
          <w:tag w:val="goog_rdk_7"/>
          <w:id w:val="2016812502"/>
        </w:sdtPr>
        <w:sdtEndPr/>
        <w:sdtContent>
          <w:r>
            <w:rPr>
              <w:rFonts w:ascii="Calibri" w:eastAsia="Calibri" w:hAnsi="Calibri" w:cs="Calibri"/>
              <w:sz w:val="24"/>
              <w:szCs w:val="24"/>
            </w:rPr>
            <w:t xml:space="preserve"> one</w:t>
          </w:r>
        </w:sdtContent>
      </w:sdt>
      <w:r>
        <w:rPr>
          <w:rFonts w:ascii="Calibri" w:eastAsia="Calibri" w:hAnsi="Calibri" w:cs="Calibri"/>
          <w:sz w:val="24"/>
          <w:szCs w:val="24"/>
        </w:rPr>
        <w:t>.</w:t>
      </w:r>
    </w:p>
    <w:p w14:paraId="583C857A" w14:textId="77777777" w:rsidR="001A081F" w:rsidRDefault="006306D3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1:</w:t>
      </w:r>
      <w:r>
        <w:rPr>
          <w:rFonts w:ascii="Calibri" w:eastAsia="Calibri" w:hAnsi="Calibri" w:cs="Calibri"/>
          <w:sz w:val="24"/>
          <w:szCs w:val="24"/>
        </w:rPr>
        <w:t xml:space="preserve"> Cleaning the working directory</w:t>
      </w:r>
    </w:p>
    <w:p w14:paraId="24D97FAD" w14:textId="66995F2B" w:rsidR="001A081F" w:rsidRDefault="006306D3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the terminal, </w:t>
      </w:r>
      <w:sdt>
        <w:sdtPr>
          <w:tag w:val="goog_rdk_8"/>
          <w:id w:val="-649436396"/>
        </w:sdtPr>
        <w:sdtEndPr/>
        <w:sdtContent>
          <w:r>
            <w:rPr>
              <w:rFonts w:ascii="Calibri" w:eastAsia="Calibri" w:hAnsi="Calibri" w:cs="Calibri"/>
              <w:sz w:val="24"/>
              <w:szCs w:val="24"/>
            </w:rPr>
            <w:t>a</w:t>
          </w:r>
        </w:sdtContent>
      </w:sdt>
      <w:r>
        <w:rPr>
          <w:rFonts w:ascii="Calibri" w:eastAsia="Calibri" w:hAnsi="Calibri" w:cs="Calibri"/>
          <w:sz w:val="24"/>
          <w:szCs w:val="24"/>
        </w:rPr>
        <w:t xml:space="preserve">dd a file in the repository and keep it in </w:t>
      </w:r>
      <w:sdt>
        <w:sdtPr>
          <w:tag w:val="goog_rdk_10"/>
          <w:id w:val="-978840222"/>
        </w:sdtPr>
        <w:sdtEndPr/>
        <w:sdtContent>
          <w:r w:rsidR="003F3191">
            <w:rPr>
              <w:rFonts w:ascii="Calibri" w:eastAsia="Calibri" w:hAnsi="Calibri" w:cs="Calibri"/>
              <w:sz w:val="24"/>
              <w:szCs w:val="24"/>
            </w:rPr>
            <w:t>t</w:t>
          </w:r>
          <w:r>
            <w:rPr>
              <w:rFonts w:ascii="Calibri" w:eastAsia="Calibri" w:hAnsi="Calibri" w:cs="Calibri"/>
              <w:sz w:val="24"/>
              <w:szCs w:val="24"/>
            </w:rPr>
            <w:t xml:space="preserve">he </w:t>
          </w:r>
        </w:sdtContent>
      </w:sdt>
      <w:r>
        <w:rPr>
          <w:rFonts w:ascii="Calibri" w:eastAsia="Calibri" w:hAnsi="Calibri" w:cs="Calibri"/>
          <w:sz w:val="24"/>
          <w:szCs w:val="24"/>
        </w:rPr>
        <w:t>staging area</w:t>
      </w:r>
    </w:p>
    <w:p w14:paraId="4703C7F8" w14:textId="77777777" w:rsidR="001A081F" w:rsidRDefault="006306D3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touch demo1.txt</w:t>
      </w:r>
    </w:p>
    <w:p w14:paraId="771B50CE" w14:textId="77777777" w:rsidR="001A081F" w:rsidRDefault="006306D3">
      <w:pPr>
        <w:pStyle w:val="LO-normal"/>
        <w:spacing w:after="160" w:line="259" w:lineRule="auto"/>
        <w:ind w:left="720"/>
        <w:rPr>
          <w:b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add -A</w:t>
      </w:r>
    </w:p>
    <w:p w14:paraId="6DF7D543" w14:textId="77777777" w:rsidR="001A081F" w:rsidRDefault="006306D3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status</w:t>
      </w:r>
    </w:p>
    <w:p w14:paraId="57BD50DE" w14:textId="77777777" w:rsidR="001A081F" w:rsidRDefault="006306D3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149123E9" wp14:editId="1F1B526D">
            <wp:extent cx="5943600" cy="22352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43349" w14:textId="77777777" w:rsidR="001A081F" w:rsidRDefault="006306D3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perform </w:t>
      </w:r>
      <w:sdt>
        <w:sdtPr>
          <w:tag w:val="goog_rdk_11"/>
          <w:id w:val="-1558621302"/>
        </w:sdtPr>
        <w:sdtEndPr/>
        <w:sdtContent>
          <w:r>
            <w:rPr>
              <w:rFonts w:ascii="Calibri" w:eastAsia="Calibri" w:hAnsi="Calibri" w:cs="Calibri"/>
              <w:sz w:val="24"/>
              <w:szCs w:val="24"/>
            </w:rPr>
            <w:t xml:space="preserve">a </w:t>
          </w:r>
        </w:sdtContent>
      </w:sdt>
      <w:r>
        <w:rPr>
          <w:rFonts w:ascii="Calibri" w:eastAsia="Calibri" w:hAnsi="Calibri" w:cs="Calibri"/>
          <w:sz w:val="24"/>
          <w:szCs w:val="24"/>
        </w:rPr>
        <w:t>dry run on cleaning the untracked files</w:t>
      </w:r>
      <w:sdt>
        <w:sdtPr>
          <w:tag w:val="goog_rdk_12"/>
          <w:id w:val="957606595"/>
        </w:sdtPr>
        <w:sdtEndPr/>
        <w:sdtContent>
          <w:ins w:id="1" w:author="Shishani Pal" w:date="2021-02-25T09:16:00Z"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ins>
        </w:sdtContent>
      </w:sdt>
    </w:p>
    <w:p w14:paraId="2BC03ACF" w14:textId="77777777" w:rsidR="001A081F" w:rsidRDefault="006306D3">
      <w:pPr>
        <w:pStyle w:val="LO-normal"/>
        <w:spacing w:after="160" w:line="259" w:lineRule="auto"/>
        <w:ind w:left="72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lastRenderedPageBreak/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clean -n</w:t>
      </w:r>
    </w:p>
    <w:p w14:paraId="089CCF06" w14:textId="77777777" w:rsidR="001A081F" w:rsidRDefault="006306D3">
      <w:pPr>
        <w:pStyle w:val="LO-normal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force clean the untracked files</w:t>
      </w:r>
      <w:sdt>
        <w:sdtPr>
          <w:tag w:val="goog_rdk_13"/>
          <w:id w:val="-1481845467"/>
        </w:sdtPr>
        <w:sdtEndPr/>
        <w:sdtContent>
          <w:ins w:id="2" w:author="Shishani Pal" w:date="2021-02-25T09:16:00Z"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ins>
        </w:sdtContent>
      </w:sdt>
    </w:p>
    <w:p w14:paraId="02BED906" w14:textId="77777777" w:rsidR="001A081F" w:rsidRDefault="006306D3">
      <w:pPr>
        <w:pStyle w:val="LO-normal"/>
        <w:spacing w:after="160" w:line="259" w:lineRule="auto"/>
        <w:ind w:left="720"/>
        <w:rPr>
          <w:b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clean -f</w:t>
      </w:r>
    </w:p>
    <w:p w14:paraId="6E98655D" w14:textId="77777777" w:rsidR="001A081F" w:rsidRDefault="006306D3">
      <w:pPr>
        <w:pStyle w:val="LO-normal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clean the untracked directories</w:t>
      </w:r>
      <w:sdt>
        <w:sdtPr>
          <w:tag w:val="goog_rdk_14"/>
          <w:id w:val="1387986272"/>
        </w:sdtPr>
        <w:sdtEndPr/>
        <w:sdtContent>
          <w:ins w:id="3" w:author="Shishani Pal" w:date="2021-02-25T09:17:00Z"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ins>
        </w:sdtContent>
      </w:sdt>
    </w:p>
    <w:p w14:paraId="677584BD" w14:textId="77777777" w:rsidR="001A081F" w:rsidRDefault="006306D3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clean -f -d</w:t>
      </w:r>
    </w:p>
    <w:p w14:paraId="2272436B" w14:textId="77777777" w:rsidR="001A081F" w:rsidRDefault="006306D3">
      <w:pPr>
        <w:pStyle w:val="LO-normal"/>
        <w:spacing w:after="160" w:line="259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noProof/>
          <w:lang w:val="en-IN" w:eastAsia="en-IN" w:bidi="ar-SA"/>
        </w:rPr>
        <w:drawing>
          <wp:inline distT="0" distB="0" distL="0" distR="0" wp14:anchorId="7635DC96" wp14:editId="0B5C6127">
            <wp:extent cx="5286375" cy="81915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A081F">
      <w:headerReference w:type="default" r:id="rId11"/>
      <w:footerReference w:type="default" r:id="rId12"/>
      <w:pgSz w:w="12240" w:h="15840"/>
      <w:pgMar w:top="24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974817" w14:textId="77777777" w:rsidR="001A29D1" w:rsidRDefault="001A29D1">
      <w:pPr>
        <w:spacing w:line="240" w:lineRule="auto"/>
      </w:pPr>
      <w:r>
        <w:separator/>
      </w:r>
    </w:p>
  </w:endnote>
  <w:endnote w:type="continuationSeparator" w:id="0">
    <w:p w14:paraId="200438B2" w14:textId="77777777" w:rsidR="001A29D1" w:rsidRDefault="001A2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1EC63" w14:textId="77777777" w:rsidR="001A081F" w:rsidRDefault="006306D3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IN" w:eastAsia="en-IN" w:bidi="ar-SA"/>
      </w:rPr>
      <w:drawing>
        <wp:inline distT="0" distB="0" distL="0" distR="0" wp14:anchorId="289EA69B" wp14:editId="696A496B">
          <wp:extent cx="12299950" cy="79375"/>
          <wp:effectExtent l="0" t="0" r="0" b="0"/>
          <wp:docPr id="1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D77883" w14:textId="77777777" w:rsidR="001A29D1" w:rsidRDefault="001A29D1">
      <w:pPr>
        <w:spacing w:line="240" w:lineRule="auto"/>
      </w:pPr>
      <w:r>
        <w:separator/>
      </w:r>
    </w:p>
  </w:footnote>
  <w:footnote w:type="continuationSeparator" w:id="0">
    <w:p w14:paraId="6F557915" w14:textId="77777777" w:rsidR="001A29D1" w:rsidRDefault="001A2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FF45B" w14:textId="7BA7A35F" w:rsidR="001A081F" w:rsidRDefault="006306D3">
    <w:pPr>
      <w:pStyle w:val="LO-normal"/>
      <w:ind w:left="-540"/>
    </w:pPr>
    <w:r>
      <w:t xml:space="preserve">   </w:t>
    </w: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hidden="0" allowOverlap="1" wp14:anchorId="16F9CAEA" wp14:editId="07EA3639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 w:bidi="ar-SA"/>
      </w:rPr>
      <w:drawing>
        <wp:anchor distT="0" distB="0" distL="114300" distR="114300" simplePos="0" relativeHeight="251659264" behindDoc="0" locked="0" layoutInCell="1" hidden="0" allowOverlap="1" wp14:anchorId="3F2ED990" wp14:editId="035D2D4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7D75"/>
    <w:multiLevelType w:val="multilevel"/>
    <w:tmpl w:val="661CD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C20278"/>
    <w:multiLevelType w:val="multilevel"/>
    <w:tmpl w:val="B5D64E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2B2146D6"/>
    <w:multiLevelType w:val="multilevel"/>
    <w:tmpl w:val="94F03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0F838EF"/>
    <w:multiLevelType w:val="multilevel"/>
    <w:tmpl w:val="C040D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7B85315"/>
    <w:multiLevelType w:val="multilevel"/>
    <w:tmpl w:val="49629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1F"/>
    <w:rsid w:val="001A081F"/>
    <w:rsid w:val="001A29D1"/>
    <w:rsid w:val="002C376C"/>
    <w:rsid w:val="003F3191"/>
    <w:rsid w:val="004B5679"/>
    <w:rsid w:val="006306D3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2A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191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91"/>
    <w:rPr>
      <w:rFonts w:ascii="Tahoma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191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91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vU53dH7tAOy1VIyVAo8ZiEgt2w==">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Shreyas RK</cp:lastModifiedBy>
  <cp:revision>4</cp:revision>
  <dcterms:created xsi:type="dcterms:W3CDTF">2020-06-09T05:25:00Z</dcterms:created>
  <dcterms:modified xsi:type="dcterms:W3CDTF">2021-03-09T07:20:00Z</dcterms:modified>
</cp:coreProperties>
</file>