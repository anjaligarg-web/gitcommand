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D0AA2" w14:textId="77777777" w:rsidR="00D2123B" w:rsidRDefault="00FF7D67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  <w:u w:val="single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72"/>
          <w:szCs w:val="72"/>
          <w:u w:val="single"/>
        </w:rPr>
        <w:t>Lesson 3 Demo 3: Rolling Back to Previous Commits</w:t>
      </w:r>
    </w:p>
    <w:p w14:paraId="6F8DD57F" w14:textId="77777777" w:rsidR="00D2123B" w:rsidRDefault="00FF7D67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2F4451AA" w14:textId="77777777" w:rsidR="00D2123B" w:rsidRDefault="00FF7D67">
      <w:pPr>
        <w:pStyle w:val="LO-normal"/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Rollback to a previous commit using </w:t>
      </w:r>
      <w:sdt>
        <w:sdtPr>
          <w:tag w:val="goog_rdk_0"/>
          <w:id w:val="1885902227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 xml:space="preserve">the </w:t>
          </w:r>
        </w:sdtContent>
      </w:sdt>
      <w:r>
        <w:rPr>
          <w:rFonts w:ascii="Calibri" w:eastAsia="Calibri" w:hAnsi="Calibri" w:cs="Calibri"/>
          <w:sz w:val="24"/>
          <w:szCs w:val="24"/>
        </w:rPr>
        <w:t>reset command</w:t>
      </w:r>
    </w:p>
    <w:p w14:paraId="6AFDA938" w14:textId="77777777" w:rsidR="00D2123B" w:rsidRDefault="00FF7D67">
      <w:pPr>
        <w:pStyle w:val="LO-normal"/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Rollback to a previous commit using </w:t>
      </w:r>
      <w:sdt>
        <w:sdtPr>
          <w:tag w:val="goog_rdk_1"/>
          <w:id w:val="2064452214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 xml:space="preserve">the </w:t>
          </w:r>
        </w:sdtContent>
      </w:sdt>
      <w:r>
        <w:rPr>
          <w:rFonts w:ascii="Calibri" w:eastAsia="Calibri" w:hAnsi="Calibri" w:cs="Calibri"/>
          <w:sz w:val="24"/>
          <w:szCs w:val="24"/>
        </w:rPr>
        <w:t>revert command</w:t>
      </w:r>
    </w:p>
    <w:p w14:paraId="2051A79B" w14:textId="77777777" w:rsidR="00D2123B" w:rsidRDefault="00FF7D67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two subsections, namely:</w:t>
      </w:r>
    </w:p>
    <w:p w14:paraId="7797AC43" w14:textId="77777777" w:rsidR="00D2123B" w:rsidRDefault="00FF7D67">
      <w:pPr>
        <w:pStyle w:val="LO-normal"/>
        <w:numPr>
          <w:ilvl w:val="0"/>
          <w:numId w:val="6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Rolling back to a previous commit using </w:t>
      </w:r>
      <w:sdt>
        <w:sdtPr>
          <w:tag w:val="goog_rdk_2"/>
          <w:id w:val="-1468276192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 xml:space="preserve">the </w:t>
          </w:r>
        </w:sdtContent>
      </w:sdt>
      <w:r>
        <w:rPr>
          <w:rFonts w:ascii="Calibri" w:eastAsia="Calibri" w:hAnsi="Calibri" w:cs="Calibri"/>
          <w:b/>
          <w:sz w:val="24"/>
          <w:szCs w:val="24"/>
        </w:rPr>
        <w:t xml:space="preserve">reset </w:t>
      </w:r>
      <w:r>
        <w:rPr>
          <w:rFonts w:ascii="Calibri" w:eastAsia="Calibri" w:hAnsi="Calibri" w:cs="Calibri"/>
          <w:sz w:val="24"/>
          <w:szCs w:val="24"/>
        </w:rPr>
        <w:t>command</w:t>
      </w:r>
    </w:p>
    <w:p w14:paraId="10B88712" w14:textId="77777777" w:rsidR="00D2123B" w:rsidRDefault="00FF7D67">
      <w:pPr>
        <w:pStyle w:val="LO-normal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Rolling back to a previous commit using </w:t>
      </w:r>
      <w:sdt>
        <w:sdtPr>
          <w:tag w:val="goog_rdk_3"/>
          <w:id w:val="1438254598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 xml:space="preserve">the </w:t>
          </w:r>
        </w:sdtContent>
      </w:sdt>
      <w:r>
        <w:rPr>
          <w:rFonts w:ascii="Calibri" w:eastAsia="Calibri" w:hAnsi="Calibri" w:cs="Calibri"/>
          <w:b/>
          <w:sz w:val="24"/>
          <w:szCs w:val="24"/>
        </w:rPr>
        <w:t xml:space="preserve">revert </w:t>
      </w:r>
      <w:r>
        <w:rPr>
          <w:rFonts w:ascii="Calibri" w:eastAsia="Calibri" w:hAnsi="Calibri" w:cs="Calibri"/>
          <w:sz w:val="24"/>
          <w:szCs w:val="24"/>
        </w:rPr>
        <w:t>command</w:t>
      </w:r>
    </w:p>
    <w:p w14:paraId="1222736A" w14:textId="7E0DBD21" w:rsidR="00D2123B" w:rsidRDefault="00FF7D67">
      <w:pPr>
        <w:pStyle w:val="LO-normal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 xml:space="preserve">: Make sure you have successfully completed </w:t>
      </w:r>
      <w:sdt>
        <w:sdtPr>
          <w:tag w:val="goog_rdk_4"/>
          <w:id w:val="1540469954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>the second demo from the third lesson</w:t>
          </w:r>
        </w:sdtContent>
      </w:sdt>
      <w:r>
        <w:rPr>
          <w:rFonts w:ascii="Calibri" w:eastAsia="Calibri" w:hAnsi="Calibri" w:cs="Calibri"/>
          <w:sz w:val="24"/>
          <w:szCs w:val="24"/>
        </w:rPr>
        <w:t xml:space="preserve"> before you begin this demo.</w:t>
      </w:r>
    </w:p>
    <w:p w14:paraId="4EB273FC" w14:textId="77777777" w:rsidR="00D2123B" w:rsidRDefault="00FF7D67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 xml:space="preserve">Rolling back to a previous commit using </w:t>
      </w:r>
      <w:sdt>
        <w:sdtPr>
          <w:tag w:val="goog_rdk_7"/>
          <w:id w:val="1586726094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 xml:space="preserve">the </w:t>
          </w:r>
        </w:sdtContent>
      </w:sdt>
      <w:r>
        <w:rPr>
          <w:rFonts w:ascii="Calibri" w:eastAsia="Calibri" w:hAnsi="Calibri" w:cs="Calibri"/>
          <w:b/>
          <w:sz w:val="24"/>
          <w:szCs w:val="24"/>
        </w:rPr>
        <w:t xml:space="preserve">reset </w:t>
      </w:r>
      <w:r>
        <w:rPr>
          <w:rFonts w:ascii="Calibri" w:eastAsia="Calibri" w:hAnsi="Calibri" w:cs="Calibri"/>
          <w:sz w:val="24"/>
          <w:szCs w:val="24"/>
        </w:rPr>
        <w:t>command</w:t>
      </w:r>
    </w:p>
    <w:p w14:paraId="2F187984" w14:textId="76B4BF39" w:rsidR="00D2123B" w:rsidRDefault="00FF7D67">
      <w:pPr>
        <w:pStyle w:val="LO-normal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the terminal, use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command to check the </w:t>
      </w:r>
      <w:sdt>
        <w:sdtPr>
          <w:tag w:val="goog_rdk_8"/>
          <w:id w:val="646400525"/>
        </w:sdtPr>
        <w:sdtEndPr/>
        <w:sdtContent>
          <w:r w:rsidR="007A2885">
            <w:rPr>
              <w:rFonts w:ascii="Calibri" w:eastAsia="Calibri" w:hAnsi="Calibri" w:cs="Calibri"/>
              <w:sz w:val="24"/>
              <w:szCs w:val="24"/>
            </w:rPr>
            <w:t>log</w:t>
          </w:r>
          <w:r>
            <w:rPr>
              <w:rFonts w:ascii="Calibri" w:eastAsia="Calibri" w:hAnsi="Calibri" w:cs="Calibri"/>
              <w:sz w:val="24"/>
              <w:szCs w:val="24"/>
            </w:rPr>
            <w:t xml:space="preserve"> of </w:t>
          </w:r>
        </w:sdtContent>
      </w:sdt>
      <w:r>
        <w:rPr>
          <w:rFonts w:ascii="Calibri" w:eastAsia="Calibri" w:hAnsi="Calibri" w:cs="Calibri"/>
          <w:sz w:val="24"/>
          <w:szCs w:val="24"/>
        </w:rPr>
        <w:t>recent commits</w:t>
      </w:r>
      <w:sdt>
        <w:sdtPr>
          <w:tag w:val="goog_rdk_9"/>
          <w:id w:val="870568162"/>
          <w:showingPlcHdr/>
        </w:sdtPr>
        <w:sdtEndPr/>
        <w:sdtContent>
          <w:r w:rsidR="007A2885">
            <w:t xml:space="preserve">     </w:t>
          </w:r>
        </w:sdtContent>
      </w:sdt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 xml:space="preserve">Ensure that you are in the repository directory that you have cloned. Make sure to type </w:t>
      </w:r>
      <w:r>
        <w:rPr>
          <w:rFonts w:ascii="Calibri" w:eastAsia="Calibri" w:hAnsi="Calibri" w:cs="Calibri"/>
          <w:b/>
          <w:sz w:val="24"/>
          <w:szCs w:val="24"/>
        </w:rPr>
        <w:t>cd &lt;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your_repository_name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&gt;</w:t>
      </w:r>
      <w:r>
        <w:rPr>
          <w:rFonts w:ascii="Calibri" w:eastAsia="Calibri" w:hAnsi="Calibri" w:cs="Calibri"/>
          <w:sz w:val="24"/>
          <w:szCs w:val="24"/>
        </w:rPr>
        <w:t xml:space="preserve"> before you begin this step.</w:t>
      </w:r>
    </w:p>
    <w:p w14:paraId="58FA972A" w14:textId="77777777" w:rsidR="00D2123B" w:rsidRDefault="00FF7D67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6BE8354A" wp14:editId="46513EC2">
            <wp:extent cx="5943600" cy="13208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61AC6" w14:textId="77777777" w:rsidR="00D2123B" w:rsidRDefault="00FF7D67">
      <w:pPr>
        <w:pStyle w:val="LO-normal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sz w:val="24"/>
          <w:szCs w:val="24"/>
        </w:rPr>
        <w:t xml:space="preserve">Use the following command to </w:t>
      </w:r>
      <w:proofErr w:type="spellStart"/>
      <w:r>
        <w:rPr>
          <w:rFonts w:ascii="Calibri" w:eastAsia="Calibri" w:hAnsi="Calibri" w:cs="Calibri"/>
          <w:sz w:val="24"/>
          <w:szCs w:val="24"/>
        </w:rPr>
        <w:t>rollback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a particular commit</w:t>
      </w:r>
      <w:sdt>
        <w:sdtPr>
          <w:tag w:val="goog_rdk_11"/>
          <w:id w:val="-89235512"/>
        </w:sdtPr>
        <w:sdtEndPr/>
        <w:sdtContent>
          <w:ins w:id="2" w:author="Shishani Pal" w:date="2021-02-25T09:12:00Z"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ins>
        </w:sdtContent>
      </w:sdt>
    </w:p>
    <w:p w14:paraId="53BDE2B7" w14:textId="77777777" w:rsidR="00D2123B" w:rsidRDefault="00FF7D67">
      <w:pPr>
        <w:pStyle w:val="LO-normal"/>
        <w:spacing w:after="160" w:line="259" w:lineRule="auto"/>
        <w:ind w:left="720"/>
        <w:rPr>
          <w:b/>
        </w:rPr>
      </w:pPr>
      <w:bookmarkStart w:id="3" w:name="_heading=h.8qivswf1bhri" w:colFirst="0" w:colLast="0"/>
      <w:bookmarkEnd w:id="3"/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reset COMMIT_VALUE</w:t>
      </w:r>
    </w:p>
    <w:p w14:paraId="36AF5694" w14:textId="77777777" w:rsidR="00D2123B" w:rsidRDefault="00FF7D67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4" w:name="_heading=h.q6a6a3yjltjk" w:colFirst="0" w:colLast="0"/>
      <w:bookmarkEnd w:id="4"/>
      <w:r>
        <w:rPr>
          <w:rFonts w:ascii="Calibri" w:eastAsia="Calibri" w:hAnsi="Calibri" w:cs="Calibri"/>
          <w:sz w:val="24"/>
          <w:szCs w:val="24"/>
        </w:rPr>
        <w:t xml:space="preserve">where </w:t>
      </w:r>
      <w:sdt>
        <w:sdtPr>
          <w:tag w:val="goog_rdk_12"/>
          <w:id w:val="-518783016"/>
        </w:sdtPr>
        <w:sdtEndPr/>
        <w:sdtContent>
          <w:r w:rsidRPr="007A2885">
            <w:rPr>
              <w:rFonts w:ascii="Calibri" w:eastAsia="Calibri" w:hAnsi="Calibri" w:cs="Calibri"/>
              <w:b/>
              <w:sz w:val="24"/>
              <w:szCs w:val="24"/>
            </w:rPr>
            <w:t>COMMIT_VALUE</w:t>
          </w:r>
        </w:sdtContent>
      </w:sdt>
      <w:r>
        <w:rPr>
          <w:rFonts w:ascii="Calibri" w:eastAsia="Calibri" w:hAnsi="Calibri" w:cs="Calibri"/>
          <w:sz w:val="24"/>
          <w:szCs w:val="24"/>
        </w:rPr>
        <w:t xml:space="preserve"> is the number shown in front of each commit</w:t>
      </w:r>
    </w:p>
    <w:p w14:paraId="7F994C45" w14:textId="77777777" w:rsidR="00D2123B" w:rsidRDefault="00FF7D67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bookmarkStart w:id="5" w:name="_heading=h.ns6gvsk9fopa" w:colFirst="0" w:colLast="0"/>
      <w:bookmarkEnd w:id="5"/>
      <w:r>
        <w:rPr>
          <w:noProof/>
          <w:lang w:val="en-IN" w:eastAsia="en-IN" w:bidi="ar-SA"/>
        </w:rPr>
        <w:lastRenderedPageBreak/>
        <w:drawing>
          <wp:inline distT="0" distB="0" distL="0" distR="0" wp14:anchorId="35E18174" wp14:editId="273004FA">
            <wp:extent cx="5753100" cy="8001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0FF179" w14:textId="79162466" w:rsidR="00D2123B" w:rsidRDefault="00FF7D67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6" w:name="_heading=h.fzyh3z2x8fnq" w:colFirst="0" w:colLast="0"/>
      <w:bookmarkEnd w:id="6"/>
      <w:r>
        <w:rPr>
          <w:rFonts w:ascii="Calibri" w:eastAsia="Calibri" w:hAnsi="Calibri" w:cs="Calibri"/>
          <w:sz w:val="24"/>
          <w:szCs w:val="24"/>
        </w:rPr>
        <w:t>Use the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log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command to check the </w:t>
      </w:r>
      <w:sdt>
        <w:sdtPr>
          <w:tag w:val="goog_rdk_14"/>
          <w:id w:val="-468282533"/>
        </w:sdtPr>
        <w:sdtEndPr/>
        <w:sdtContent>
          <w:r w:rsidR="007A2885">
            <w:rPr>
              <w:rFonts w:ascii="Calibri" w:eastAsia="Calibri" w:hAnsi="Calibri" w:cs="Calibri"/>
              <w:sz w:val="24"/>
              <w:szCs w:val="24"/>
            </w:rPr>
            <w:t xml:space="preserve">log </w:t>
          </w:r>
          <w:r>
            <w:rPr>
              <w:rFonts w:ascii="Calibri" w:eastAsia="Calibri" w:hAnsi="Calibri" w:cs="Calibri"/>
              <w:sz w:val="24"/>
              <w:szCs w:val="24"/>
            </w:rPr>
            <w:t xml:space="preserve">of </w:t>
          </w:r>
        </w:sdtContent>
      </w:sdt>
      <w:r>
        <w:rPr>
          <w:rFonts w:ascii="Calibri" w:eastAsia="Calibri" w:hAnsi="Calibri" w:cs="Calibri"/>
          <w:sz w:val="24"/>
          <w:szCs w:val="24"/>
        </w:rPr>
        <w:t>recent commits</w:t>
      </w:r>
      <w:sdt>
        <w:sdtPr>
          <w:tag w:val="goog_rdk_15"/>
          <w:id w:val="1524431981"/>
          <w:showingPlcHdr/>
        </w:sdtPr>
        <w:sdtEndPr/>
        <w:sdtContent>
          <w:r w:rsidR="007A2885">
            <w:t xml:space="preserve">     </w:t>
          </w:r>
        </w:sdtContent>
      </w:sdt>
    </w:p>
    <w:p w14:paraId="79AF72EA" w14:textId="77777777" w:rsidR="00D2123B" w:rsidRDefault="00FF7D67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7" w:name="_heading=h.kly6k8k6v1kc" w:colFirst="0" w:colLast="0"/>
      <w:bookmarkEnd w:id="7"/>
      <w:r>
        <w:rPr>
          <w:noProof/>
          <w:lang w:val="en-IN" w:eastAsia="en-IN" w:bidi="ar-SA"/>
        </w:rPr>
        <w:drawing>
          <wp:inline distT="0" distB="0" distL="0" distR="0" wp14:anchorId="783BA962" wp14:editId="23DE0825">
            <wp:extent cx="5886450" cy="13716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D8718B" w14:textId="78815585" w:rsidR="00D2123B" w:rsidRDefault="00FF7D67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8" w:name="_heading=h.a82ig3s3ry5t" w:colFirst="0" w:colLast="0"/>
      <w:bookmarkEnd w:id="8"/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sz w:val="24"/>
          <w:szCs w:val="24"/>
        </w:rPr>
        <w:t xml:space="preserve">Notice that the </w:t>
      </w:r>
      <w:sdt>
        <w:sdtPr>
          <w:tag w:val="goog_rdk_16"/>
          <w:id w:val="1214782724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>f</w:t>
          </w:r>
        </w:sdtContent>
      </w:sdt>
      <w:r>
        <w:rPr>
          <w:rFonts w:ascii="Calibri" w:eastAsia="Calibri" w:hAnsi="Calibri" w:cs="Calibri"/>
          <w:sz w:val="24"/>
          <w:szCs w:val="24"/>
        </w:rPr>
        <w:t>ourth commit is deleted</w:t>
      </w:r>
      <w:sdt>
        <w:sdtPr>
          <w:tag w:val="goog_rdk_18"/>
          <w:id w:val="-890803110"/>
        </w:sdtPr>
        <w:sdtEndPr/>
        <w:sdtContent>
          <w:ins w:id="9" w:author="Shishani Pal" w:date="2021-02-25T09:13:00Z">
            <w:r>
              <w:rPr>
                <w:rFonts w:ascii="Calibri" w:eastAsia="Calibri" w:hAnsi="Calibri" w:cs="Calibri"/>
                <w:sz w:val="24"/>
                <w:szCs w:val="24"/>
              </w:rPr>
              <w:t>,</w:t>
            </w:r>
          </w:ins>
        </w:sdtContent>
      </w:sdt>
      <w:r>
        <w:rPr>
          <w:rFonts w:ascii="Calibri" w:eastAsia="Calibri" w:hAnsi="Calibri" w:cs="Calibri"/>
          <w:sz w:val="24"/>
          <w:szCs w:val="24"/>
        </w:rPr>
        <w:t xml:space="preserve"> and the last commit </w:t>
      </w:r>
      <w:r w:rsidR="007A2885"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hird commit.</w:t>
      </w:r>
    </w:p>
    <w:p w14:paraId="3C88C91F" w14:textId="77777777" w:rsidR="00D2123B" w:rsidRDefault="00FF7D67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2: </w:t>
      </w:r>
      <w:r>
        <w:rPr>
          <w:rFonts w:ascii="Calibri" w:eastAsia="Calibri" w:hAnsi="Calibri" w:cs="Calibri"/>
          <w:sz w:val="24"/>
          <w:szCs w:val="24"/>
        </w:rPr>
        <w:t xml:space="preserve">Rolling back to a previous commit using </w:t>
      </w:r>
      <w:sdt>
        <w:sdtPr>
          <w:tag w:val="goog_rdk_23"/>
          <w:id w:val="366887246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 xml:space="preserve">the </w:t>
          </w:r>
        </w:sdtContent>
      </w:sdt>
      <w:r>
        <w:rPr>
          <w:rFonts w:ascii="Calibri" w:eastAsia="Calibri" w:hAnsi="Calibri" w:cs="Calibri"/>
          <w:b/>
          <w:sz w:val="24"/>
          <w:szCs w:val="24"/>
        </w:rPr>
        <w:t xml:space="preserve">revert </w:t>
      </w:r>
      <w:r>
        <w:rPr>
          <w:rFonts w:ascii="Calibri" w:eastAsia="Calibri" w:hAnsi="Calibri" w:cs="Calibri"/>
          <w:sz w:val="24"/>
          <w:szCs w:val="24"/>
        </w:rPr>
        <w:t>command</w:t>
      </w:r>
    </w:p>
    <w:p w14:paraId="66988C1E" w14:textId="77777777" w:rsidR="00D2123B" w:rsidRDefault="00FF7D67">
      <w:pPr>
        <w:pStyle w:val="LO-normal"/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</w:t>
      </w:r>
      <w:proofErr w:type="spellStart"/>
      <w:r>
        <w:rPr>
          <w:rFonts w:ascii="Calibri" w:eastAsia="Calibri" w:hAnsi="Calibri" w:cs="Calibri"/>
          <w:sz w:val="24"/>
          <w:szCs w:val="24"/>
        </w:rPr>
        <w:t>rollback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a particular commit</w:t>
      </w:r>
      <w:sdt>
        <w:sdtPr>
          <w:tag w:val="goog_rdk_24"/>
          <w:id w:val="-1409143771"/>
        </w:sdtPr>
        <w:sdtEndPr/>
        <w:sdtContent>
          <w:ins w:id="10" w:author="Shishani Pal" w:date="2021-02-25T09:14:00Z">
            <w:r>
              <w:rPr>
                <w:rFonts w:ascii="Calibri" w:eastAsia="Calibri" w:hAnsi="Calibri" w:cs="Calibri"/>
                <w:sz w:val="24"/>
                <w:szCs w:val="24"/>
              </w:rPr>
              <w:t>:</w:t>
            </w:r>
          </w:ins>
        </w:sdtContent>
      </w:sdt>
    </w:p>
    <w:p w14:paraId="05443D48" w14:textId="77777777" w:rsidR="00D2123B" w:rsidRDefault="00FF7D67">
      <w:pPr>
        <w:pStyle w:val="LO-normal"/>
        <w:spacing w:after="160" w:line="259" w:lineRule="auto"/>
        <w:ind w:left="720"/>
        <w:rPr>
          <w:b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revert COMMIT_VALUE</w:t>
      </w:r>
    </w:p>
    <w:p w14:paraId="25EFB997" w14:textId="77777777" w:rsidR="00D2123B" w:rsidRDefault="00FF7D67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1" w:name="_heading=h.q6a6a3yjltjk1" w:colFirst="0" w:colLast="0"/>
      <w:bookmarkEnd w:id="11"/>
      <w:r>
        <w:rPr>
          <w:rFonts w:ascii="Calibri" w:eastAsia="Calibri" w:hAnsi="Calibri" w:cs="Calibri"/>
          <w:sz w:val="24"/>
          <w:szCs w:val="24"/>
        </w:rPr>
        <w:t xml:space="preserve">where </w:t>
      </w:r>
      <w:sdt>
        <w:sdtPr>
          <w:tag w:val="goog_rdk_25"/>
          <w:id w:val="-632635729"/>
        </w:sdtPr>
        <w:sdtEndPr/>
        <w:sdtContent>
          <w:r w:rsidRPr="007A2885">
            <w:rPr>
              <w:rFonts w:ascii="Calibri" w:eastAsia="Calibri" w:hAnsi="Calibri" w:cs="Calibri"/>
              <w:b/>
              <w:sz w:val="24"/>
              <w:szCs w:val="24"/>
            </w:rPr>
            <w:t>COMMIT_VALUE</w:t>
          </w:r>
        </w:sdtContent>
      </w:sdt>
      <w:r>
        <w:rPr>
          <w:rFonts w:ascii="Calibri" w:eastAsia="Calibri" w:hAnsi="Calibri" w:cs="Calibri"/>
          <w:sz w:val="24"/>
          <w:szCs w:val="24"/>
        </w:rPr>
        <w:t xml:space="preserve"> is the number shown in front of each commit</w:t>
      </w:r>
    </w:p>
    <w:p w14:paraId="78AFA5CD" w14:textId="77777777" w:rsidR="00D2123B" w:rsidRDefault="00FF7D67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17EB2A84" wp14:editId="33CAD0D6">
            <wp:extent cx="5943600" cy="8763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8A269" w14:textId="77777777" w:rsidR="00D2123B" w:rsidRDefault="00FF7D67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06BA7524" wp14:editId="3A2C9FEC">
            <wp:extent cx="5943600" cy="3403600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FB5036" w14:textId="4CC6EA25" w:rsidR="00D2123B" w:rsidRDefault="00FF7D67">
      <w:pPr>
        <w:pStyle w:val="LO-normal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12" w:name="_heading=h.fzyh3z2x8fnq1" w:colFirst="0" w:colLast="0"/>
      <w:bookmarkEnd w:id="12"/>
      <w:r>
        <w:rPr>
          <w:rFonts w:ascii="Calibri" w:eastAsia="Calibri" w:hAnsi="Calibri" w:cs="Calibri"/>
          <w:sz w:val="24"/>
          <w:szCs w:val="24"/>
        </w:rPr>
        <w:t>Use the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command to check the </w:t>
      </w:r>
      <w:sdt>
        <w:sdtPr>
          <w:tag w:val="goog_rdk_27"/>
          <w:id w:val="2065835488"/>
        </w:sdtPr>
        <w:sdtEndPr/>
        <w:sdtContent>
          <w:r>
            <w:rPr>
              <w:rFonts w:ascii="Calibri" w:eastAsia="Calibri" w:hAnsi="Calibri" w:cs="Calibri"/>
              <w:sz w:val="24"/>
              <w:szCs w:val="24"/>
            </w:rPr>
            <w:t xml:space="preserve">log of </w:t>
          </w:r>
        </w:sdtContent>
      </w:sdt>
      <w:r>
        <w:rPr>
          <w:rFonts w:ascii="Calibri" w:eastAsia="Calibri" w:hAnsi="Calibri" w:cs="Calibri"/>
          <w:sz w:val="24"/>
          <w:szCs w:val="24"/>
        </w:rPr>
        <w:t>recent commits</w:t>
      </w:r>
    </w:p>
    <w:p w14:paraId="67411F0D" w14:textId="77777777" w:rsidR="00D2123B" w:rsidRDefault="00FF7D67">
      <w:pPr>
        <w:pStyle w:val="LO-normal"/>
        <w:spacing w:after="160" w:line="259" w:lineRule="auto"/>
        <w:ind w:left="720"/>
        <w:rPr>
          <w:rFonts w:ascii="Calibri" w:eastAsia="Calibri" w:hAnsi="Calibri" w:cs="Calibri"/>
          <w:sz w:val="24"/>
          <w:szCs w:val="24"/>
        </w:rPr>
      </w:pPr>
      <w:bookmarkStart w:id="13" w:name="_heading=h.kly6k8k6v1kc1" w:colFirst="0" w:colLast="0"/>
      <w:bookmarkEnd w:id="13"/>
      <w:r>
        <w:rPr>
          <w:noProof/>
          <w:lang w:val="en-IN" w:eastAsia="en-IN" w:bidi="ar-SA"/>
        </w:rPr>
        <w:drawing>
          <wp:inline distT="0" distB="0" distL="0" distR="0" wp14:anchorId="5D000343" wp14:editId="648A1C12">
            <wp:extent cx="5800725" cy="155257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4" w:name="_GoBack"/>
      <w:bookmarkEnd w:id="14"/>
    </w:p>
    <w:p w14:paraId="4851243E" w14:textId="77777777" w:rsidR="00D2123B" w:rsidRDefault="00D2123B">
      <w:pPr>
        <w:pStyle w:val="LO-normal"/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bookmarkStart w:id="15" w:name="_heading=h.a82ig3s3ry5t1" w:colFirst="0" w:colLast="0"/>
      <w:bookmarkEnd w:id="15"/>
    </w:p>
    <w:sectPr w:rsidR="00D2123B">
      <w:headerReference w:type="default" r:id="rId15"/>
      <w:footerReference w:type="default" r:id="rId16"/>
      <w:pgSz w:w="12240" w:h="15840"/>
      <w:pgMar w:top="24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0C8128" w14:textId="77777777" w:rsidR="0051078F" w:rsidRDefault="0051078F">
      <w:pPr>
        <w:spacing w:line="240" w:lineRule="auto"/>
      </w:pPr>
      <w:r>
        <w:separator/>
      </w:r>
    </w:p>
  </w:endnote>
  <w:endnote w:type="continuationSeparator" w:id="0">
    <w:p w14:paraId="7A7333D7" w14:textId="77777777" w:rsidR="0051078F" w:rsidRDefault="00510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75D96" w14:textId="77777777" w:rsidR="00D2123B" w:rsidRDefault="00FF7D67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IN" w:eastAsia="en-IN" w:bidi="ar-SA"/>
      </w:rPr>
      <w:drawing>
        <wp:inline distT="0" distB="0" distL="0" distR="0" wp14:anchorId="5EFAF4C2" wp14:editId="5C8C8D78">
          <wp:extent cx="12299950" cy="79375"/>
          <wp:effectExtent l="0" t="0" r="0" b="0"/>
          <wp:docPr id="19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E0BFD9" w14:textId="77777777" w:rsidR="0051078F" w:rsidRDefault="0051078F">
      <w:pPr>
        <w:spacing w:line="240" w:lineRule="auto"/>
      </w:pPr>
      <w:r>
        <w:separator/>
      </w:r>
    </w:p>
  </w:footnote>
  <w:footnote w:type="continuationSeparator" w:id="0">
    <w:p w14:paraId="4EACA288" w14:textId="77777777" w:rsidR="0051078F" w:rsidRDefault="005107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89D95" w14:textId="0C481EBC" w:rsidR="00D2123B" w:rsidRDefault="00FF7D67">
    <w:pPr>
      <w:pStyle w:val="LO-normal"/>
      <w:ind w:left="-540"/>
    </w:pPr>
    <w:r>
      <w:t xml:space="preserve">   </w:t>
    </w: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hidden="0" allowOverlap="1" wp14:anchorId="0767FBAF" wp14:editId="3B2F29B0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114300" distR="114300" simplePos="0" relativeHeight="251659264" behindDoc="0" locked="0" layoutInCell="1" hidden="0" allowOverlap="1" wp14:anchorId="1B5F18DC" wp14:editId="2A49742F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5471"/>
    <w:multiLevelType w:val="multilevel"/>
    <w:tmpl w:val="865CE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95359F"/>
    <w:multiLevelType w:val="multilevel"/>
    <w:tmpl w:val="99E80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2BB45B4"/>
    <w:multiLevelType w:val="multilevel"/>
    <w:tmpl w:val="916A3B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4AF3072"/>
    <w:multiLevelType w:val="multilevel"/>
    <w:tmpl w:val="8078FF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9B663F5"/>
    <w:multiLevelType w:val="multilevel"/>
    <w:tmpl w:val="051EA5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DCA2E92"/>
    <w:multiLevelType w:val="multilevel"/>
    <w:tmpl w:val="A9B4D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792A1719"/>
    <w:multiLevelType w:val="multilevel"/>
    <w:tmpl w:val="88A83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23B"/>
    <w:rsid w:val="00304770"/>
    <w:rsid w:val="0051078F"/>
    <w:rsid w:val="007A2885"/>
    <w:rsid w:val="00D2123B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F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885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885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885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885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Tle9MCDPXCxvkclV5j2n3R2CnQ==">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Shreyas RK</cp:lastModifiedBy>
  <cp:revision>3</cp:revision>
  <dcterms:created xsi:type="dcterms:W3CDTF">2020-06-09T05:25:00Z</dcterms:created>
  <dcterms:modified xsi:type="dcterms:W3CDTF">2021-03-09T07:12:00Z</dcterms:modified>
</cp:coreProperties>
</file>